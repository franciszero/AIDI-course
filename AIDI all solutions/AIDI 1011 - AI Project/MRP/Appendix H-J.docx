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00C8" w14:textId="77777777" w:rsidR="00401DA9" w:rsidRDefault="00401DA9" w:rsidP="00401DA9">
      <w:pPr>
        <w:shd w:val="clear" w:color="auto" w:fill="FFFFFF"/>
        <w:spacing w:line="240" w:lineRule="auto"/>
        <w:jc w:val="left"/>
      </w:pPr>
      <w:ins w:id="0" w:author="Parth Patel" w:date="2021-03-25T10:24:00Z">
        <w:r>
          <w:t xml:space="preserve">Appendix </w:t>
        </w:r>
      </w:ins>
      <w:r>
        <w:t>H</w:t>
      </w:r>
      <w:ins w:id="1" w:author="Parth Patel" w:date="2021-03-25T10:24:00Z">
        <w:r>
          <w:t>: Python Code (</w:t>
        </w:r>
      </w:ins>
      <w:r>
        <w:t>Model validation</w:t>
      </w:r>
      <w:ins w:id="2" w:author="Parth Patel" w:date="2021-03-25T10:24:00Z">
        <w:r>
          <w:t>)</w:t>
        </w:r>
      </w:ins>
    </w:p>
    <w:p w14:paraId="2AA8AE2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models.YOLOv8.YOLOv8 import AnnotationYOLOv8</w:t>
      </w:r>
    </w:p>
    <w:p w14:paraId="242E028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models.DertResNet50.ResNet import AnnotationResNet</w:t>
      </w:r>
    </w:p>
    <w:p w14:paraId="1423F89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models.InsightFace.InsightFace import AnnotationInsightFace</w:t>
      </w:r>
    </w:p>
    <w:p w14:paraId="43059DBD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models.SAHI_YOLO.SAHI_YOLOv8 import AnnotationSahiYOLOv8</w:t>
      </w:r>
    </w:p>
    <w:p w14:paraId="49813B6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sys</w:t>
      </w:r>
    </w:p>
    <w:p w14:paraId="7DD156F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301BBB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AnnotationInsightFace(annotations='./models/YOLOv8/BruceBeach426/test/test.json',</w:t>
      </w:r>
    </w:p>
    <w:p w14:paraId="548C071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     images='./models/YOLOv8/BruceBeach426/test/images/',</w:t>
      </w:r>
    </w:p>
    <w:p w14:paraId="1AF9F25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     model_name='insightface_pre_BB426',</w:t>
      </w:r>
    </w:p>
    <w:p w14:paraId="01D3221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     model_weights='scrfd_person_2.5g.onnx').foo()</w:t>
      </w:r>
    </w:p>
    <w:p w14:paraId="1BD08DF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AnnotationResNet(annotations='./models/YOLOv8/BruceBeach426/test/test.json',</w:t>
      </w:r>
    </w:p>
    <w:p w14:paraId="2AE26DD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images='./models/YOLOv8/BruceBeach426/test/images/',</w:t>
      </w:r>
    </w:p>
    <w:p w14:paraId="4B9C6AF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model_name='DertResNet50_pre_BB426',</w:t>
      </w:r>
    </w:p>
    <w:p w14:paraId="4AC0060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model_weights="facebook/detr-resnet-50").foo()</w:t>
      </w:r>
    </w:p>
    <w:p w14:paraId="43B43041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AnnotationYOLOv8(annotations='./models/YOLOv8/BruceBeach426/test/test.json',</w:t>
      </w:r>
    </w:p>
    <w:p w14:paraId="72AC152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images='./models/YOLOv8/BruceBeach426/test/images/',</w:t>
      </w:r>
    </w:p>
    <w:p w14:paraId="4EB4C72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model_name='YOLOv8x_pre_BB426',</w:t>
      </w:r>
    </w:p>
    <w:p w14:paraId="0848BD0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model_weights='./models/YOLOv8/weights/yolov8x').foo()</w:t>
      </w:r>
    </w:p>
    <w:p w14:paraId="698835D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AnnotationSahiYOLOv8(annotations='./models/YOLOv8/BruceBeach426/test/test.json',</w:t>
      </w:r>
    </w:p>
    <w:p w14:paraId="29866ED2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    images='./models/YOLOv8/BruceBeach426/test/images/',</w:t>
      </w:r>
    </w:p>
    <w:p w14:paraId="25562F7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    model_name='YOLOv8x_pre_BB426_SAHI',</w:t>
      </w:r>
    </w:p>
    <w:p w14:paraId="7668363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    model_weights='./models/YOLOv8/weights/yolov8x').foo()</w:t>
      </w:r>
    </w:p>
    <w:p w14:paraId="16F475C2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AnnotationYOLOv8(annotations='./models/YOLOv8/BruceBeach426/test/test.json',</w:t>
      </w:r>
    </w:p>
    <w:p w14:paraId="3B56598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images='./models/YOLOv8/BruceBeach426/test/images/',</w:t>
      </w:r>
    </w:p>
    <w:p w14:paraId="7AB5B03D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model_name='YOLOv8x_BB158_500_t18_b',</w:t>
      </w:r>
    </w:p>
    <w:p w14:paraId="2736FB5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                 model_weights='./models/YOLOv8/weights/YOLOv8x_BB158_500_t18_b.pt').foo()</w:t>
      </w:r>
    </w:p>
    <w:p w14:paraId="0354F0B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AnnotationYOLOv8(annotations='./models/YOLOv8/BruceBeach426/test/test.json',</w:t>
      </w:r>
    </w:p>
    <w:p w14:paraId="6CA3EB4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images='./models/YOLOv8/BruceBeach426/test/images/',</w:t>
      </w:r>
    </w:p>
    <w:p w14:paraId="67860F9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model_name='YOLOv8x_BB426_760_t31_b',</w:t>
      </w:r>
    </w:p>
    <w:p w14:paraId="1D10C39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model_weights='./models/YOLOv8/weights/YOLOv8x_BB426_760_t31_b.pt').foo()</w:t>
      </w:r>
    </w:p>
    <w:p w14:paraId="272C200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AnnotationSahiYOLOv8(annotations='./models/YOLOv8/BruceBeach426/test/test.json',</w:t>
      </w:r>
    </w:p>
    <w:p w14:paraId="62D5211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 images='./models/YOLOv8/BruceBeach426/test/images/',</w:t>
      </w:r>
    </w:p>
    <w:p w14:paraId="2562DE2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 model_name='YOLOv8x_BB426_760_t31_b_SAHI',</w:t>
      </w:r>
    </w:p>
    <w:p w14:paraId="5CF02DA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ins w:id="3" w:author="Parth Patel" w:date="2021-03-25T10:24:00Z"/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 model_weights='./models/YOLOv8/weights/YOLOv8x_BB426_760_t31_b.pt').foo()</w:t>
      </w:r>
    </w:p>
    <w:p w14:paraId="0513D961" w14:textId="77777777" w:rsidR="00401DA9" w:rsidRDefault="00401DA9" w:rsidP="00401DA9"/>
    <w:p w14:paraId="658707D2" w14:textId="77777777" w:rsidR="00401DA9" w:rsidRDefault="00401DA9" w:rsidP="00401DA9"/>
    <w:p w14:paraId="0843FC3A" w14:textId="77777777" w:rsidR="00401DA9" w:rsidRDefault="00401DA9" w:rsidP="00401DA9"/>
    <w:p w14:paraId="332FF6FE" w14:textId="77777777" w:rsidR="00401DA9" w:rsidRDefault="00401DA9" w:rsidP="00401DA9">
      <w:pPr>
        <w:shd w:val="clear" w:color="auto" w:fill="FFFFFF"/>
        <w:spacing w:line="240" w:lineRule="auto"/>
        <w:jc w:val="left"/>
      </w:pPr>
      <w:ins w:id="4" w:author="Parth Patel" w:date="2021-03-25T10:24:00Z">
        <w:r>
          <w:t xml:space="preserve">Appendix </w:t>
        </w:r>
      </w:ins>
      <w:r>
        <w:t>I</w:t>
      </w:r>
      <w:ins w:id="5" w:author="Parth Patel" w:date="2021-03-25T10:24:00Z">
        <w:r>
          <w:t>: Python Code (</w:t>
        </w:r>
      </w:ins>
      <w:r>
        <w:t>Model training</w:t>
      </w:r>
      <w:ins w:id="6" w:author="Parth Patel" w:date="2021-03-25T10:24:00Z">
        <w:r>
          <w:t>)</w:t>
        </w:r>
      </w:ins>
    </w:p>
    <w:p w14:paraId="5223316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glob</w:t>
      </w:r>
    </w:p>
    <w:p w14:paraId="2B2B596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json</w:t>
      </w:r>
    </w:p>
    <w:p w14:paraId="39113FC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5C85EB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pandas as pd</w:t>
      </w:r>
    </w:p>
    <w:p w14:paraId="52E6F091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numpy as np</w:t>
      </w:r>
    </w:p>
    <w:p w14:paraId="00A7D33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ultralytics import YOLO</w:t>
      </w:r>
    </w:p>
    <w:p w14:paraId="415E344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6085F1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pd.set_option('display.max_columns', 30)</w:t>
      </w:r>
    </w:p>
    <w:p w14:paraId="1A34A56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pd.set_option('display.width', 2000)</w:t>
      </w:r>
    </w:p>
    <w:p w14:paraId="70B98AF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pd.set_option('display.precision', 3)</w:t>
      </w:r>
    </w:p>
    <w:p w14:paraId="1916562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08F3868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trains = glob.glob('../../runs/detect/*')</w:t>
      </w:r>
    </w:p>
    <w:p w14:paraId="017C047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if not trains:</w:t>
      </w:r>
    </w:p>
    <w:p w14:paraId="0DC5126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train_result_folder = "train"</w:t>
      </w:r>
    </w:p>
    <w:p w14:paraId="5C5F5E2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else:</w:t>
      </w:r>
    </w:p>
    <w:p w14:paraId="51AB924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train_result_folder = "train" + str(np.array([int(path.rsplit('train', 1)[1])</w:t>
      </w:r>
    </w:p>
    <w:p w14:paraId="3E17DEC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                              if path.rsplit('train', 1)[1] != '' else 0</w:t>
      </w:r>
    </w:p>
    <w:p w14:paraId="34CA2D1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                              for path in trains]).max() + 1)</w:t>
      </w:r>
    </w:p>
    <w:p w14:paraId="4B31B3E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4CCFCD9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YOLOv5 trainin quickstart: https://github.com/ultralytics/yolov5/wiki/Train-Custom-Data</w:t>
      </w:r>
    </w:p>
    <w:p w14:paraId="5B0EA21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B6D722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lastRenderedPageBreak/>
        <w:t># Train from the beginning with the right split of training/validation datasets.</w:t>
      </w:r>
    </w:p>
    <w:p w14:paraId="10C1DAB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with open('config.json', 'r') as f:</w:t>
      </w:r>
    </w:p>
    <w:p w14:paraId="77EFE14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JSON_Obj = json.load(f)</w:t>
      </w:r>
    </w:p>
    <w:p w14:paraId="48A1B82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YOLO('./weights/yolov8x.pt').train(</w:t>
      </w:r>
    </w:p>
    <w:p w14:paraId="7F23ABD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YOLO(JSON_Obj["weights_file"]).train(</w:t>
      </w:r>
    </w:p>
    <w:p w14:paraId="1683CC2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data=JSON_Obj["data"],</w:t>
      </w:r>
    </w:p>
    <w:p w14:paraId="593C53A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imgsz=JSON_Obj["imgsz"],</w:t>
      </w:r>
    </w:p>
    <w:p w14:paraId="7A630DA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epochs=JSON_Obj["epochs"],</w:t>
      </w:r>
    </w:p>
    <w:p w14:paraId="4510B36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batch=JSON_Obj["batch"],</w:t>
      </w:r>
    </w:p>
    <w:p w14:paraId="2CBEBB7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patience=JSON_Obj["patience"],  # use `patience=0` to disable EarlyStopping</w:t>
      </w:r>
    </w:p>
    <w:p w14:paraId="2C2A067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device=JSON_Obj["device"]</w:t>
      </w:r>
    </w:p>
    <w:p w14:paraId="6347CFD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ins w:id="7" w:author="Parth Patel" w:date="2021-03-25T10:24:00Z"/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54FD2A32" w14:textId="77777777" w:rsidR="00401DA9" w:rsidRDefault="00401DA9" w:rsidP="00401DA9"/>
    <w:p w14:paraId="0F4897C2" w14:textId="77777777" w:rsidR="00401DA9" w:rsidRDefault="00401DA9" w:rsidP="00401DA9"/>
    <w:p w14:paraId="6EF2ADEA" w14:textId="522013FE" w:rsidR="00401DA9" w:rsidRDefault="00401DA9" w:rsidP="00401DA9">
      <w:pPr>
        <w:shd w:val="clear" w:color="auto" w:fill="FFFFFF"/>
        <w:spacing w:line="240" w:lineRule="auto"/>
        <w:jc w:val="left"/>
      </w:pPr>
      <w:ins w:id="8" w:author="Parth Patel" w:date="2021-03-25T10:24:00Z">
        <w:r>
          <w:t xml:space="preserve">Appendix </w:t>
        </w:r>
      </w:ins>
      <w:r>
        <w:t>J</w:t>
      </w:r>
      <w:ins w:id="9" w:author="Parth Patel" w:date="2021-03-25T10:24:00Z">
        <w:r>
          <w:t>: Python Code (</w:t>
        </w:r>
      </w:ins>
      <w:r>
        <w:t>Test case analyzing</w:t>
      </w:r>
      <w:ins w:id="10" w:author="Parth Patel" w:date="2021-03-25T10:24:00Z">
        <w:r>
          <w:t>)</w:t>
        </w:r>
      </w:ins>
    </w:p>
    <w:p w14:paraId="6F06CBF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fiftyone as fo</w:t>
      </w:r>
    </w:p>
    <w:p w14:paraId="72CA9F9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numpy as np</w:t>
      </w:r>
    </w:p>
    <w:p w14:paraId="625A136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seaborn as sns</w:t>
      </w:r>
    </w:p>
    <w:p w14:paraId="34A6B69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collections import defaultdict</w:t>
      </w:r>
    </w:p>
    <w:p w14:paraId="7AB6F7A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pandas as pd</w:t>
      </w:r>
    </w:p>
    <w:p w14:paraId="58486C42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matplotlib import pyplot as plt</w:t>
      </w:r>
    </w:p>
    <w:p w14:paraId="6D6DF3A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pandas import IndexSlice</w:t>
      </w:r>
    </w:p>
    <w:p w14:paraId="2E29E33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fiftyone import ViewField as F</w:t>
      </w:r>
    </w:p>
    <w:p w14:paraId="17FE13F1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os</w:t>
      </w:r>
    </w:p>
    <w:p w14:paraId="094FB40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plotly</w:t>
      </w:r>
    </w:p>
    <w:p w14:paraId="51BB5D11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kaleido</w:t>
      </w:r>
    </w:p>
    <w:p w14:paraId="1BEE492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plotly.io as pio</w:t>
      </w:r>
    </w:p>
    <w:p w14:paraId="1F79B0F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import sys</w:t>
      </w:r>
    </w:p>
    <w:p w14:paraId="1A87C6D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sys.path.append("../..")</w:t>
      </w:r>
    </w:p>
    <w:p w14:paraId="65E49D71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0E78E8B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from models.utils.Consts import MODEL_LIST</w:t>
      </w:r>
    </w:p>
    <w:p w14:paraId="4F85A20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4A6D58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pd.set_option('display.max_columns', 30)</w:t>
      </w:r>
    </w:p>
    <w:p w14:paraId="1F5B02E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pd.set_option('display.width', 2000)</w:t>
      </w:r>
    </w:p>
    <w:p w14:paraId="018AFD6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pd.set_option('display.precision', 3)</w:t>
      </w:r>
    </w:p>
    <w:p w14:paraId="4C276B8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F55B6A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64BD21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def visualize_mAP_with_plotly(default_dataset, model_name):</w:t>
      </w:r>
    </w:p>
    <w:p w14:paraId="15C8B95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# predictions_view = default_dataset.take(default_dataset.count(), seed=51)</w:t>
      </w:r>
    </w:p>
    <w:p w14:paraId="507C174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# high_conf_view = predictions_view.filter_labels("predictions", F("confidence") &gt; 0.5, only_matches=False)</w:t>
      </w:r>
    </w:p>
    <w:p w14:paraId="4395C74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results = default_dataset.view().evaluate_detections(</w:t>
      </w:r>
    </w:p>
    <w:p w14:paraId="6409AE8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"predictions",</w:t>
      </w:r>
    </w:p>
    <w:p w14:paraId="6279476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gt_field="detections",</w:t>
      </w:r>
    </w:p>
    <w:p w14:paraId="61B657B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eval_key="eval",</w:t>
      </w:r>
    </w:p>
    <w:p w14:paraId="2B502B5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compute_mAP=True,</w:t>
      </w:r>
    </w:p>
    <w:p w14:paraId="3D9BD8B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)</w:t>
      </w:r>
    </w:p>
    <w:p w14:paraId="1ED4AC3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# Get the 10 most common classes in the dataset</w:t>
      </w:r>
    </w:p>
    <w:p w14:paraId="5FE03A8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counts = default_dataset.count_values("detections.detections.label")</w:t>
      </w:r>
    </w:p>
    <w:p w14:paraId="3832713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classes_top10 = sorted(counts, key=counts.get, reverse=True)[:10]</w:t>
      </w:r>
    </w:p>
    <w:p w14:paraId="022DFD7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96241D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# Print a classification report for the top-10 classes</w:t>
      </w:r>
    </w:p>
    <w:p w14:paraId="0985572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results.print_report(classes=classes_top10)</w:t>
      </w:r>
    </w:p>
    <w:p w14:paraId="5B6DA04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print("mAP score: " % results.mAP())</w:t>
      </w:r>
    </w:p>
    <w:p w14:paraId="17A9A7B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 = results.plot_pr_curves(classes=["1"])</w:t>
      </w:r>
    </w:p>
    <w:p w14:paraId="629409F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plot.update_layout(</w:t>
      </w:r>
    </w:p>
    <w:p w14:paraId="644F5DE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title_text=model_name,</w:t>
      </w:r>
    </w:p>
    <w:p w14:paraId="53D2A64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font_family="Courier New",</w:t>
      </w:r>
    </w:p>
    <w:p w14:paraId="534214E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font_color="blue",</w:t>
      </w:r>
    </w:p>
    <w:p w14:paraId="2929190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title_font_family="Times New Roman",</w:t>
      </w:r>
    </w:p>
    <w:p w14:paraId="28B2922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title_font_color="red",</w:t>
      </w:r>
    </w:p>
    <w:p w14:paraId="659D2C11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legend_title_font_color="green"</w:t>
      </w:r>
    </w:p>
    <w:p w14:paraId="59B082D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   )</w:t>
      </w:r>
    </w:p>
    <w:p w14:paraId="63980C7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plot.show()</w:t>
      </w:r>
    </w:p>
    <w:p w14:paraId="5B23A22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# # running kaleido in a venv meets this bug: https://github.com/plotly/Kaleido/issues/78</w:t>
      </w:r>
    </w:p>
    <w:p w14:paraId="010F7E7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# filepath = os.getcwd() + '/models/' + model_name + '/' + model_name + '.png'</w:t>
      </w:r>
    </w:p>
    <w:p w14:paraId="4A746B9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# pio.write_image(plot, filepath, format='png', engine='kaleido')</w:t>
      </w:r>
    </w:p>
    <w:p w14:paraId="6F501BB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F44A9C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8311C4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def generate_img_clf_gt(metrics_dic, model_name):</w:t>
      </w:r>
    </w:p>
    <w:p w14:paraId="4F163DB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try:</w:t>
      </w:r>
    </w:p>
    <w:p w14:paraId="234B37C1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dataset = fo.load_dataset(model_name)</w:t>
      </w:r>
    </w:p>
    <w:p w14:paraId="17A6B48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# # running kaleido in a venv meets this bug: https://github.com/plotly/Kaleido/issues/78</w:t>
      </w:r>
    </w:p>
    <w:p w14:paraId="7167F7C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visualize_mAP_with_plotly(dataset, model_name)</w:t>
      </w:r>
    </w:p>
    <w:p w14:paraId="3C99869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for i, sample in enumerate(dataset):</w:t>
      </w:r>
    </w:p>
    <w:p w14:paraId="68CD9EC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print("[%d/%d] %s" % (i, dataset.count(), model_name))</w:t>
      </w:r>
    </w:p>
    <w:p w14:paraId="33513A8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df = metrics_dic[sample.filename]</w:t>
      </w:r>
    </w:p>
    <w:p w14:paraId="4E3ECE51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if sample.get_field('detections') is None:</w:t>
      </w:r>
    </w:p>
    <w:p w14:paraId="5A7DD6A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lst = sample.get_field('predictions').get_field('detections')</w:t>
      </w:r>
    </w:p>
    <w:p w14:paraId="28A0038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ap = 1.0 if lst == [] else 0.0</w:t>
      </w:r>
    </w:p>
    <w:p w14:paraId="1DB53E5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[acc, pre, rec, f1, sup] = [1.] * 5 if lst == [] else [0.] * 5</w:t>
      </w:r>
    </w:p>
    <w:p w14:paraId="4D25950D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else:</w:t>
      </w:r>
    </w:p>
    <w:p w14:paraId="35D400D2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results = dataset.select(sample.id) \</w:t>
      </w:r>
    </w:p>
    <w:p w14:paraId="21303DC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.evaluate_detections("predictions", gt_field="detections", iou=0.4,</w:t>
      </w:r>
    </w:p>
    <w:p w14:paraId="52BDB0D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                     eval_key="eval", compute_mAP=True, )</w:t>
      </w:r>
    </w:p>
    <w:p w14:paraId="5235E38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ap = results.mAP()</w:t>
      </w:r>
    </w:p>
    <w:p w14:paraId="7866671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[acc, pre, rec, f1, sup] = results.metrics().values()</w:t>
      </w:r>
    </w:p>
    <w:p w14:paraId="0B8DCE4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df.loc[:, model_name] = [acc, pre, rec, f1, sup, ap]</w:t>
      </w:r>
    </w:p>
    <w:p w14:paraId="5A2F231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except Exception:  # model_name is not exist</w:t>
      </w:r>
    </w:p>
    <w:p w14:paraId="5D61935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raise</w:t>
      </w:r>
    </w:p>
    <w:p w14:paraId="035DC7E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FCB6A5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9BC9CD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def new_metric_frame():</w:t>
      </w:r>
    </w:p>
    <w:p w14:paraId="53D9FE9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return pd.DataFrame(data=np.zeros(len(MODEL_LIST) * 6).reshape(-1, len(MODEL_LIST)),</w:t>
      </w:r>
    </w:p>
    <w:p w14:paraId="6D096F2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    columns=MODEL_LIST,</w:t>
      </w:r>
    </w:p>
    <w:p w14:paraId="1DF9114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    index=['accuracy', 'precision', 'recall', 'f1score', 'support', 'mAP'],</w:t>
      </w:r>
    </w:p>
    <w:p w14:paraId="7718343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    ).copy()</w:t>
      </w:r>
    </w:p>
    <w:p w14:paraId="769926D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C7494F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4F83E03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# visualization</w:t>
      </w:r>
    </w:p>
    <w:p w14:paraId="113D43A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def metric_visualization(filename, dpi=300):</w:t>
      </w:r>
    </w:p>
    <w:p w14:paraId="7659DEF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name_of_file = filename.split('.', 1)[0]</w:t>
      </w:r>
    </w:p>
    <w:p w14:paraId="70CBC6D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plot_df = pd.read_csv(filename)</w:t>
      </w:r>
    </w:p>
    <w:p w14:paraId="549895A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x = int(plot_df.index.size / 4)</w:t>
      </w:r>
    </w:p>
    <w:p w14:paraId="7CB1F64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y = int(x / 3)</w:t>
      </w:r>
    </w:p>
    <w:p w14:paraId="52417D4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plot_df = plot_df.sort_values(by=list(MODEL_LIST)[::-1], ascending=False)</w:t>
      </w:r>
    </w:p>
    <w:p w14:paraId="3570AA5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plot_df = plot_df.set_index(['file'])</w:t>
      </w:r>
    </w:p>
    <w:p w14:paraId="3E43D4B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plot_df = plot_df.stack()</w:t>
      </w:r>
    </w:p>
    <w:p w14:paraId="4B44A67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plot_df.index = plot_df.index.rename('model', level=1)</w:t>
      </w:r>
    </w:p>
    <w:p w14:paraId="23B39E6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plot_df.name = name_of_file</w:t>
      </w:r>
    </w:p>
    <w:p w14:paraId="3CD036C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plot_df = plot_df.reset_index()</w:t>
      </w:r>
    </w:p>
    <w:p w14:paraId="1AD2189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fig, ax = plt.subplots(1, 1, figsize=(x, y), dpi=dpi)</w:t>
      </w:r>
    </w:p>
    <w:p w14:paraId="0906C18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sns.lineplot(data=plot_df[plot_df['model'] != MODEL_LIST[-1]], x="file", y=name_of_file, hue='model', style="model",</w:t>
      </w:r>
    </w:p>
    <w:p w14:paraId="633A71D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markers=False, dashes=False, lw=1, palette=sns.color_palette("bright", 8), ax=ax)</w:t>
      </w:r>
    </w:p>
    <w:p w14:paraId="542E283C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sns.lineplot(data=plot_df[plot_df['model'] == MODEL_LIST[-1]], x="file", y=name_of_file, hue='model', style="model",</w:t>
      </w:r>
    </w:p>
    <w:p w14:paraId="09CA6B8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markers='*', dashes=False, lw=1.5, palette=['r'], ax=ax)</w:t>
      </w:r>
    </w:p>
    <w:p w14:paraId="358CCD5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ax.set_title('Model ' + name_of_file + ' comparison')</w:t>
      </w:r>
    </w:p>
    <w:p w14:paraId="75ADBF7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ax.set_xticklabels(ax.get_xticklabels(), rotation=90, size=8)</w:t>
      </w:r>
    </w:p>
    <w:p w14:paraId="2597420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plt.tight_layout()</w:t>
      </w:r>
    </w:p>
    <w:p w14:paraId="36CCBB85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plt.savefig('./' + name_of_file + '.jpg')</w:t>
      </w:r>
    </w:p>
    <w:p w14:paraId="6742A0E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0223919E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99609C1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path = './'</w:t>
      </w:r>
    </w:p>
    <w:p w14:paraId="7C01032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dict_metrics = defaultdict(lambda: new_metric_frame())</w:t>
      </w:r>
    </w:p>
    <w:p w14:paraId="4DE328C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for model_id in range(len(MODEL_LIST)):</w:t>
      </w:r>
    </w:p>
    <w:p w14:paraId="1E9FBE32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generate_img_clf_gt(dict_metrics, MODEL_LIST[model_id])</w:t>
      </w:r>
    </w:p>
    <w:p w14:paraId="71505994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28985A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lastRenderedPageBreak/>
        <w:t>tmp = pd.DataFrame(index=pd.MultiIndex(levels=[[], []], codes=[[], []], names=[u'file', u'metric']),</w:t>
      </w:r>
    </w:p>
    <w:p w14:paraId="60D9B12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columns=MODEL_LIST, dtype=float, )</w:t>
      </w:r>
    </w:p>
    <w:p w14:paraId="1A6F3D88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for (n, a) in dict_metrics.items():</w:t>
      </w:r>
    </w:p>
    <w:p w14:paraId="38983BA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for metric in a.index:</w:t>
      </w:r>
    </w:p>
    <w:p w14:paraId="43349CA7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mt = a[a.index == metric]</w:t>
      </w:r>
    </w:p>
    <w:p w14:paraId="546A949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tmp.loc[(n, metric), MODEL_LIST] = mt.values.flatten().round(3)</w:t>
      </w:r>
    </w:p>
    <w:p w14:paraId="17D39AE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    tmp.loc[(n, metric), 'best_model_name'] = mt.T.idxmax().values[0]</w:t>
      </w:r>
    </w:p>
    <w:p w14:paraId="2BEB852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tmp.to_csv(path + 'rawdata.csv', float_format='%.3f')</w:t>
      </w:r>
    </w:p>
    <w:p w14:paraId="055F600B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6F42EAF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for metric in tmp.index.get_level_values('metric').unique():</w:t>
      </w:r>
    </w:p>
    <w:p w14:paraId="50AFBB4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tmp.loc[IndexSlice[:, metric], MODEL_LIST].droplevel('metric').to_csv(path + '%s.csv' % metric, float_format='%.3f')</w:t>
      </w:r>
    </w:p>
    <w:p w14:paraId="00AF71A0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tmp.reset_index('metric').pivot(columns='metric', values='best_model_name') \</w:t>
      </w:r>
    </w:p>
    <w:p w14:paraId="65A6C5C3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 xml:space="preserve">    .to_csv(path + 'labels.csv', float_format='%.3f')</w:t>
      </w:r>
    </w:p>
    <w:p w14:paraId="49FDC459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7626EF6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metric_visualization('accuracy.csv', dpi=150)</w:t>
      </w:r>
    </w:p>
    <w:p w14:paraId="0647AB0A" w14:textId="77777777" w:rsidR="00401DA9" w:rsidRPr="00351A5B" w:rsidRDefault="00401DA9" w:rsidP="00401DA9">
      <w:pPr>
        <w:shd w:val="clear" w:color="auto" w:fill="FFFFFF"/>
        <w:spacing w:line="240" w:lineRule="auto"/>
        <w:jc w:val="left"/>
        <w:rPr>
          <w:ins w:id="11" w:author="Parth Patel" w:date="2021-03-25T10:24:00Z"/>
          <w:rFonts w:ascii="Consolas" w:eastAsia="Consolas" w:hAnsi="Consolas" w:cs="Consolas"/>
          <w:color w:val="000000"/>
          <w:sz w:val="16"/>
          <w:szCs w:val="16"/>
        </w:rPr>
      </w:pPr>
      <w:r w:rsidRPr="00351A5B">
        <w:rPr>
          <w:rFonts w:ascii="Consolas" w:eastAsia="Consolas" w:hAnsi="Consolas" w:cs="Consolas"/>
          <w:color w:val="000000"/>
          <w:sz w:val="16"/>
          <w:szCs w:val="16"/>
        </w:rPr>
        <w:t>metric_visualization('mAP.csv', dpi=150)</w:t>
      </w:r>
    </w:p>
    <w:p w14:paraId="06793FAE" w14:textId="77777777" w:rsidR="00401DA9" w:rsidRDefault="00401DA9" w:rsidP="00401DA9"/>
    <w:p w14:paraId="788241D3" w14:textId="77777777" w:rsidR="002B012E" w:rsidRDefault="002B012E"/>
    <w:sectPr w:rsidR="002B012E">
      <w:footerReference w:type="default" r:id="rId4"/>
      <w:pgSz w:w="12240" w:h="15840"/>
      <w:pgMar w:top="1418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ADA8" w14:textId="77777777" w:rsidR="009A5F9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3EEEFC1" w14:textId="77777777" w:rsidR="009A5F9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A9"/>
    <w:rsid w:val="002B012E"/>
    <w:rsid w:val="00401DA9"/>
    <w:rsid w:val="00C2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67F0D"/>
  <w15:chartTrackingRefBased/>
  <w15:docId w15:val="{6947C9A5-12ED-5A46-860B-11E14A71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A9"/>
    <w:pPr>
      <w:spacing w:line="480" w:lineRule="auto"/>
      <w:jc w:val="both"/>
    </w:pPr>
    <w:rPr>
      <w:rFonts w:ascii="Times New Roman" w:eastAsia="Times New Roman" w:hAnsi="Times New Roman" w:cs="Times New Roman"/>
      <w:kern w:val="0"/>
      <w:lang w:val="en-US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francis chen</cp:lastModifiedBy>
  <cp:revision>1</cp:revision>
  <dcterms:created xsi:type="dcterms:W3CDTF">2023-04-18T17:10:00Z</dcterms:created>
  <dcterms:modified xsi:type="dcterms:W3CDTF">2023-04-18T17:11:00Z</dcterms:modified>
</cp:coreProperties>
</file>